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3770A" w:rsidRDefault="00D222A2">
      <w:pPr>
        <w:pStyle w:val="normal0"/>
        <w:ind w:firstLine="720"/>
      </w:pPr>
      <w:r>
        <w:t xml:space="preserve">Laurier Brantford’s </w:t>
      </w:r>
      <w:commentRangeStart w:id="0"/>
      <w:r>
        <w:t>Women’s Hockey Tournament Rescheduled One Week Earlier</w:t>
      </w:r>
      <w:commentRangeEnd w:id="0"/>
      <w:r>
        <w:rPr>
          <w:rStyle w:val="CommentReference"/>
        </w:rPr>
        <w:commentReference w:id="0"/>
      </w:r>
    </w:p>
    <w:p w14:paraId="00000002" w14:textId="77777777" w:rsidR="00E3770A" w:rsidRDefault="00E3770A">
      <w:pPr>
        <w:pStyle w:val="normal0"/>
        <w:ind w:firstLine="720"/>
        <w:rPr>
          <w:ins w:id="1" w:author="Kelly" w:date="2020-02-28T21:05:00Z"/>
        </w:rPr>
      </w:pPr>
    </w:p>
    <w:p w14:paraId="4DF8488D" w14:textId="4904314C" w:rsidR="00D222A2" w:rsidRDefault="00D222A2">
      <w:pPr>
        <w:pStyle w:val="normal0"/>
        <w:ind w:firstLine="720"/>
        <w:rPr>
          <w:ins w:id="2" w:author="Kelly" w:date="2020-02-28T21:05:00Z"/>
        </w:rPr>
      </w:pPr>
      <w:ins w:id="3" w:author="Kelly" w:date="2020-02-28T21:05:00Z">
        <w:r>
          <w:t>Include your byline here</w:t>
        </w:r>
      </w:ins>
    </w:p>
    <w:p w14:paraId="5BD6794C" w14:textId="77777777" w:rsidR="00D222A2" w:rsidRDefault="00D222A2">
      <w:pPr>
        <w:pStyle w:val="normal0"/>
        <w:ind w:firstLine="720"/>
      </w:pPr>
    </w:p>
    <w:p w14:paraId="00000003" w14:textId="7A6E1227" w:rsidR="00E3770A" w:rsidRDefault="00D222A2">
      <w:pPr>
        <w:pStyle w:val="normal0"/>
        <w:ind w:firstLine="720"/>
      </w:pPr>
      <w:commentRangeStart w:id="4"/>
      <w:r>
        <w:t>Laurier Brantford’s women’s extramural hockey team played their third and final tournament on Feb. 7</w:t>
      </w:r>
      <w:del w:id="5" w:author="Kelly" w:date="2020-02-28T21:05:00Z">
        <w:r w:rsidDel="00D222A2">
          <w:delText>, 2020, here in Brantford</w:delText>
        </w:r>
      </w:del>
      <w:r>
        <w:t xml:space="preserve"> at the Wayne Gretzky Sports Centre</w:t>
      </w:r>
      <w:ins w:id="6" w:author="Kelly" w:date="2020-02-28T21:05:00Z">
        <w:r>
          <w:t xml:space="preserve"> in Brantford</w:t>
        </w:r>
      </w:ins>
      <w:r>
        <w:t xml:space="preserve">, one week earlier than their original scheduled date. </w:t>
      </w:r>
      <w:commentRangeEnd w:id="4"/>
      <w:r>
        <w:rPr>
          <w:rStyle w:val="CommentReference"/>
        </w:rPr>
        <w:commentReference w:id="4"/>
      </w:r>
    </w:p>
    <w:p w14:paraId="00000004" w14:textId="77777777" w:rsidR="00E3770A" w:rsidRDefault="00E3770A">
      <w:pPr>
        <w:pStyle w:val="normal0"/>
        <w:ind w:firstLine="720"/>
      </w:pPr>
    </w:p>
    <w:p w14:paraId="00000005" w14:textId="049B18AE" w:rsidR="00E3770A" w:rsidRDefault="00D222A2">
      <w:pPr>
        <w:pStyle w:val="normal0"/>
        <w:ind w:firstLine="720"/>
      </w:pPr>
      <w:r>
        <w:t xml:space="preserve">The women’s home tournament was originally scheduled </w:t>
      </w:r>
      <w:del w:id="7" w:author="Kelly" w:date="2020-02-28T21:11:00Z">
        <w:r w:rsidDel="002045CF">
          <w:delText>to be on</w:delText>
        </w:r>
      </w:del>
      <w:ins w:id="8" w:author="Kelly" w:date="2020-02-28T21:11:00Z">
        <w:r w:rsidR="002045CF">
          <w:t>for</w:t>
        </w:r>
      </w:ins>
      <w:r>
        <w:t xml:space="preserve"> Feb. 14, but </w:t>
      </w:r>
      <w:del w:id="9" w:author="Kelly" w:date="2020-02-28T21:11:00Z">
        <w:r w:rsidDel="002045CF">
          <w:delText xml:space="preserve">it seemed </w:delText>
        </w:r>
      </w:del>
      <w:r>
        <w:t xml:space="preserve">there were several issues </w:t>
      </w:r>
      <w:del w:id="10" w:author="Kelly" w:date="2020-02-28T21:11:00Z">
        <w:r w:rsidDel="002045CF">
          <w:delText xml:space="preserve">that arose </w:delText>
        </w:r>
      </w:del>
      <w:r>
        <w:t xml:space="preserve">with the </w:t>
      </w:r>
      <w:ins w:id="11" w:author="Kelly" w:date="2020-02-28T21:11:00Z">
        <w:r w:rsidR="002045CF">
          <w:t xml:space="preserve">Valentine’s Day </w:t>
        </w:r>
      </w:ins>
      <w:r>
        <w:t>tournament</w:t>
      </w:r>
      <w:del w:id="12" w:author="Kelly" w:date="2020-02-28T21:12:00Z">
        <w:r w:rsidDel="002045CF">
          <w:delText xml:space="preserve"> being played on Valentines Day</w:delText>
        </w:r>
      </w:del>
      <w:r>
        <w:t xml:space="preserve">, </w:t>
      </w:r>
      <w:ins w:id="13" w:author="Kelly" w:date="2020-02-28T21:12:00Z">
        <w:r w:rsidR="002045CF">
          <w:t xml:space="preserve">which also marked the start of </w:t>
        </w:r>
      </w:ins>
      <w:del w:id="14" w:author="Kelly" w:date="2020-02-28T21:12:00Z">
        <w:r w:rsidDel="002045CF">
          <w:delText xml:space="preserve">the day which also begins </w:delText>
        </w:r>
      </w:del>
      <w:r>
        <w:t>Laurier Brantford’s winter reading week</w:t>
      </w:r>
      <w:commentRangeStart w:id="15"/>
      <w:r>
        <w:t>.</w:t>
      </w:r>
      <w:commentRangeEnd w:id="15"/>
      <w:r w:rsidR="002045CF">
        <w:rPr>
          <w:rStyle w:val="CommentReference"/>
        </w:rPr>
        <w:commentReference w:id="15"/>
      </w:r>
      <w:r>
        <w:t xml:space="preserve"> </w:t>
      </w:r>
    </w:p>
    <w:p w14:paraId="00000006" w14:textId="77777777" w:rsidR="00E3770A" w:rsidRDefault="00E3770A">
      <w:pPr>
        <w:pStyle w:val="normal0"/>
        <w:ind w:firstLine="720"/>
      </w:pPr>
    </w:p>
    <w:p w14:paraId="7135A7C9" w14:textId="77777777" w:rsidR="002045CF" w:rsidRDefault="00D222A2">
      <w:pPr>
        <w:pStyle w:val="normal0"/>
        <w:ind w:firstLine="720"/>
        <w:rPr>
          <w:ins w:id="16" w:author="Kelly" w:date="2020-02-28T21:14:00Z"/>
        </w:rPr>
      </w:pPr>
      <w:r>
        <w:t xml:space="preserve">Summer Belanco, the captain of the women’s team, and </w:t>
      </w:r>
      <w:ins w:id="17" w:author="Kelly" w:date="2020-02-28T21:13:00Z">
        <w:r w:rsidR="002045CF">
          <w:t xml:space="preserve">forward? defence? goalie? </w:t>
        </w:r>
      </w:ins>
      <w:r>
        <w:t xml:space="preserve">Megan Thring, </w:t>
      </w:r>
      <w:del w:id="18" w:author="Kelly" w:date="2020-02-28T21:13:00Z">
        <w:r w:rsidDel="002045CF">
          <w:delText>another core member of the team, were willing to share why the tournament had been rescheduled.</w:delText>
        </w:r>
      </w:del>
      <w:ins w:id="19" w:author="Kelly" w:date="2020-02-28T21:13:00Z">
        <w:r w:rsidR="002045CF">
          <w:t xml:space="preserve">said the team had to reschedule the tournament because some players had early reading week plans. That meant </w:t>
        </w:r>
      </w:ins>
      <w:ins w:id="20" w:author="Kelly" w:date="2020-02-28T21:14:00Z">
        <w:r w:rsidR="002045CF">
          <w:t xml:space="preserve">Laurier Brantford wouldn’t have enough players and risk forfeiting their games. </w:t>
        </w:r>
      </w:ins>
    </w:p>
    <w:p w14:paraId="00000007" w14:textId="11C7771E" w:rsidR="00E3770A" w:rsidDel="002045CF" w:rsidRDefault="00E3770A">
      <w:pPr>
        <w:pStyle w:val="normal0"/>
        <w:ind w:firstLine="720"/>
        <w:rPr>
          <w:del w:id="21" w:author="Kelly" w:date="2020-02-28T21:14:00Z"/>
        </w:rPr>
      </w:pPr>
    </w:p>
    <w:p w14:paraId="00000008" w14:textId="2C3167FB" w:rsidR="00E3770A" w:rsidDel="002045CF" w:rsidRDefault="00E3770A">
      <w:pPr>
        <w:pStyle w:val="normal0"/>
        <w:ind w:firstLine="720"/>
        <w:rPr>
          <w:del w:id="22" w:author="Kelly" w:date="2020-02-28T21:14:00Z"/>
        </w:rPr>
      </w:pPr>
    </w:p>
    <w:p w14:paraId="00000009" w14:textId="0940CFF4" w:rsidR="00E3770A" w:rsidDel="002045CF" w:rsidRDefault="00D222A2">
      <w:pPr>
        <w:pStyle w:val="normal0"/>
        <w:ind w:firstLine="720"/>
        <w:rPr>
          <w:del w:id="23" w:author="Kelly" w:date="2020-02-28T21:14:00Z"/>
        </w:rPr>
      </w:pPr>
      <w:del w:id="24" w:author="Kelly" w:date="2020-02-28T21:14:00Z">
        <w:r w:rsidDel="002045CF">
          <w:delText>“If we had to play next Friday, we would have possibly had to forfeit our participation since a handful of us will not be here due to early reading week plans,” said Belanco.</w:delText>
        </w:r>
      </w:del>
    </w:p>
    <w:p w14:paraId="0000000A" w14:textId="77777777" w:rsidR="00E3770A" w:rsidRDefault="00E3770A">
      <w:pPr>
        <w:pStyle w:val="normal0"/>
        <w:ind w:firstLine="720"/>
      </w:pPr>
    </w:p>
    <w:p w14:paraId="0000000B" w14:textId="77777777" w:rsidR="00E3770A" w:rsidRDefault="00D222A2">
      <w:pPr>
        <w:pStyle w:val="normal0"/>
        <w:ind w:firstLine="720"/>
      </w:pPr>
      <w:r>
        <w:t>“There are some of us who play in an Intermediate A league outside of school, and there is a tournament on that day, so some of us need to be at that as well,” said Thring.</w:t>
      </w:r>
    </w:p>
    <w:p w14:paraId="0000000C" w14:textId="77777777" w:rsidR="00E3770A" w:rsidRDefault="00E3770A">
      <w:pPr>
        <w:pStyle w:val="normal0"/>
        <w:ind w:firstLine="720"/>
      </w:pPr>
    </w:p>
    <w:p w14:paraId="0000000D" w14:textId="08B006A2" w:rsidR="00E3770A" w:rsidRDefault="00D222A2">
      <w:pPr>
        <w:pStyle w:val="normal0"/>
        <w:ind w:firstLine="720"/>
      </w:pPr>
      <w:r>
        <w:t xml:space="preserve">However, when the </w:t>
      </w:r>
      <w:ins w:id="25" w:author="Kelly" w:date="2020-02-28T21:15:00Z">
        <w:r w:rsidR="002045CF">
          <w:t xml:space="preserve">tournament? league? </w:t>
        </w:r>
      </w:ins>
      <w:r>
        <w:t xml:space="preserve">organizers were asked about the </w:t>
      </w:r>
      <w:del w:id="26" w:author="Kelly" w:date="2020-02-28T21:15:00Z">
        <w:r w:rsidDel="002045CF">
          <w:delText xml:space="preserve">tournament date </w:delText>
        </w:r>
      </w:del>
      <w:r>
        <w:t xml:space="preserve">change, they had a different reason for why the tournament was </w:t>
      </w:r>
      <w:del w:id="27" w:author="Kelly" w:date="2020-02-28T21:15:00Z">
        <w:r w:rsidDel="002045CF">
          <w:delText>to be</w:delText>
        </w:r>
      </w:del>
      <w:ins w:id="28" w:author="Kelly" w:date="2020-02-28T21:15:00Z">
        <w:r w:rsidR="002045CF">
          <w:t>being</w:t>
        </w:r>
      </w:ins>
      <w:r>
        <w:t xml:space="preserve"> played a week earlier.</w:t>
      </w:r>
    </w:p>
    <w:p w14:paraId="0000000E" w14:textId="77777777" w:rsidR="00E3770A" w:rsidRDefault="00E3770A">
      <w:pPr>
        <w:pStyle w:val="normal0"/>
        <w:ind w:firstLine="720"/>
      </w:pPr>
    </w:p>
    <w:p w14:paraId="0000000F" w14:textId="132FEE32" w:rsidR="00E3770A" w:rsidRDefault="00D222A2">
      <w:pPr>
        <w:pStyle w:val="normal0"/>
        <w:ind w:firstLine="720"/>
      </w:pPr>
      <w:commentRangeStart w:id="29"/>
      <w:r>
        <w:t xml:space="preserve">“The rescheduling of the tournament was due to scheduling conflicts with other attending schools and was required in order to meet OCR hosting standards,” </w:t>
      </w:r>
      <w:commentRangeEnd w:id="29"/>
      <w:r w:rsidR="002045CF">
        <w:rPr>
          <w:rStyle w:val="CommentReference"/>
        </w:rPr>
        <w:commentReference w:id="29"/>
      </w:r>
      <w:r>
        <w:t xml:space="preserve">said Megan Jacklin, </w:t>
      </w:r>
      <w:del w:id="30" w:author="Kelly" w:date="2020-02-28T21:16:00Z">
        <w:r w:rsidDel="002045CF">
          <w:delText xml:space="preserve">Coordinator </w:delText>
        </w:r>
      </w:del>
      <w:ins w:id="31" w:author="Kelly" w:date="2020-02-28T21:16:00Z">
        <w:r w:rsidR="002045CF">
          <w:t xml:space="preserve">coordinator </w:t>
        </w:r>
      </w:ins>
      <w:r>
        <w:t>of Recreation and Student Life at Laurier Brantford.</w:t>
      </w:r>
      <w:ins w:id="32" w:author="Kelly" w:date="2020-02-28T21:24:00Z">
        <w:r w:rsidR="004C7032">
          <w:t xml:space="preserve"> I think we also need more context here. What are the hosting standards? What were the conflicts with other schools? </w:t>
        </w:r>
      </w:ins>
    </w:p>
    <w:p w14:paraId="00000010" w14:textId="77777777" w:rsidR="00E3770A" w:rsidRDefault="00E3770A">
      <w:pPr>
        <w:pStyle w:val="normal0"/>
        <w:ind w:firstLine="720"/>
      </w:pPr>
    </w:p>
    <w:p w14:paraId="00000011" w14:textId="7B0DB445" w:rsidR="00E3770A" w:rsidRDefault="00D222A2">
      <w:pPr>
        <w:pStyle w:val="normal0"/>
        <w:ind w:firstLine="720"/>
      </w:pPr>
      <w:r>
        <w:t xml:space="preserve">Regardless of the reschedule, the tournament went off without a hitch, and the Golden Hawks played a solid tournament </w:t>
      </w:r>
      <w:del w:id="33" w:author="Kelly" w:date="2020-02-28T21:16:00Z">
        <w:r w:rsidDel="002045CF">
          <w:delText xml:space="preserve">throughout the day </w:delText>
        </w:r>
      </w:del>
      <w:r>
        <w:t xml:space="preserve">and made it to the semifinals before </w:t>
      </w:r>
      <w:del w:id="34" w:author="Kelly" w:date="2020-02-28T21:16:00Z">
        <w:r w:rsidDel="002045CF">
          <w:delText xml:space="preserve">being </w:delText>
        </w:r>
      </w:del>
      <w:ins w:id="35" w:author="Kelly" w:date="2020-02-28T21:16:00Z">
        <w:r w:rsidR="002045CF">
          <w:t xml:space="preserve">they were </w:t>
        </w:r>
      </w:ins>
      <w:r>
        <w:t xml:space="preserve">eliminated in a tight game against Fanshawe College. </w:t>
      </w:r>
    </w:p>
    <w:p w14:paraId="00000012" w14:textId="77777777" w:rsidR="00E3770A" w:rsidRDefault="00E3770A">
      <w:pPr>
        <w:pStyle w:val="normal0"/>
        <w:ind w:firstLine="720"/>
      </w:pPr>
    </w:p>
    <w:p w14:paraId="00000013" w14:textId="7F047EB3" w:rsidR="00E3770A" w:rsidRDefault="00D222A2">
      <w:pPr>
        <w:pStyle w:val="normal0"/>
        <w:ind w:firstLine="720"/>
      </w:pPr>
      <w:r>
        <w:t xml:space="preserve">The women played their first game of the day against the University of Toronto Mississauga, </w:t>
      </w:r>
      <w:del w:id="36" w:author="Kelly" w:date="2020-02-28T21:16:00Z">
        <w:r w:rsidDel="002045CF">
          <w:delText xml:space="preserve">with </w:delText>
        </w:r>
      </w:del>
      <w:ins w:id="37" w:author="Kelly" w:date="2020-02-28T21:16:00Z">
        <w:r w:rsidR="002045CF">
          <w:t>where</w:t>
        </w:r>
      </w:ins>
      <w:del w:id="38" w:author="Kelly" w:date="2020-02-28T21:16:00Z">
        <w:r w:rsidDel="002045CF">
          <w:delText>which</w:delText>
        </w:r>
      </w:del>
      <w:r>
        <w:t xml:space="preserve"> they came out of with a 5-1 victory</w:t>
      </w:r>
      <w:ins w:id="39" w:author="Kelly" w:date="2020-02-28T21:16:00Z">
        <w:r w:rsidR="002045CF">
          <w:t xml:space="preserve">. </w:t>
        </w:r>
      </w:ins>
      <w:del w:id="40" w:author="Kelly" w:date="2020-02-28T21:16:00Z">
        <w:r w:rsidDel="002045CF">
          <w:delText xml:space="preserve">, with </w:delText>
        </w:r>
      </w:del>
      <w:r>
        <w:t>Megan Thring scor</w:t>
      </w:r>
      <w:ins w:id="41" w:author="Kelly" w:date="2020-02-28T21:17:00Z">
        <w:r w:rsidR="002045CF">
          <w:t>ed</w:t>
        </w:r>
      </w:ins>
      <w:del w:id="42" w:author="Kelly" w:date="2020-02-28T21:17:00Z">
        <w:r w:rsidDel="002045CF">
          <w:delText>ing</w:delText>
        </w:r>
      </w:del>
      <w:r>
        <w:t xml:space="preserve"> four goals on the way to their win. They came up short in their second game against Fanshawe College with a 4-0 loss</w:t>
      </w:r>
      <w:ins w:id="43" w:author="Kelly" w:date="2020-02-28T21:17:00Z">
        <w:r w:rsidR="002045CF">
          <w:t xml:space="preserve">. They </w:t>
        </w:r>
      </w:ins>
      <w:del w:id="44" w:author="Kelly" w:date="2020-02-28T21:17:00Z">
        <w:r w:rsidDel="002045CF">
          <w:delText xml:space="preserve">, who they </w:delText>
        </w:r>
      </w:del>
      <w:r>
        <w:t xml:space="preserve">met </w:t>
      </w:r>
      <w:ins w:id="45" w:author="Kelly" w:date="2020-02-28T21:17:00Z">
        <w:r w:rsidR="002045CF">
          <w:t xml:space="preserve">Fanshawe </w:t>
        </w:r>
      </w:ins>
      <w:r>
        <w:t>again in the semifinals, where the Golden Hawks lost 3-0 to a fast offence and a sharp goalie.</w:t>
      </w:r>
    </w:p>
    <w:p w14:paraId="00000014" w14:textId="77777777" w:rsidR="00E3770A" w:rsidRDefault="00E3770A">
      <w:pPr>
        <w:pStyle w:val="normal0"/>
        <w:ind w:firstLine="720"/>
      </w:pPr>
    </w:p>
    <w:p w14:paraId="00000015" w14:textId="77777777" w:rsidR="00E3770A" w:rsidRDefault="00D222A2">
      <w:pPr>
        <w:pStyle w:val="normal0"/>
        <w:ind w:firstLine="720"/>
      </w:pPr>
      <w:commentRangeStart w:id="46"/>
      <w:r>
        <w:t>“I think we played really well offensively, we drove to the net really hard, and our practicing of cycling the puck in corners in training allowed us to execute it here today,” said Thring. “I do think we need to play more defensive hockey. We’re letting them break up through the middle, as well as protecting our goalie a little more.”</w:t>
      </w:r>
    </w:p>
    <w:p w14:paraId="00000016" w14:textId="77777777" w:rsidR="00E3770A" w:rsidRDefault="00E3770A">
      <w:pPr>
        <w:pStyle w:val="normal0"/>
        <w:ind w:firstLine="720"/>
      </w:pPr>
    </w:p>
    <w:p w14:paraId="00000017" w14:textId="77777777" w:rsidR="00E3770A" w:rsidRDefault="00D222A2">
      <w:pPr>
        <w:pStyle w:val="normal0"/>
        <w:ind w:firstLine="720"/>
      </w:pPr>
      <w:r>
        <w:lastRenderedPageBreak/>
        <w:t>“[Communication] is definitely one of our bigger weaknesses and that’s the problem with facing teams like this, we don't practice as consistently,” said Belanco.</w:t>
      </w:r>
    </w:p>
    <w:commentRangeEnd w:id="46"/>
    <w:p w14:paraId="00000018" w14:textId="77777777" w:rsidR="00E3770A" w:rsidRDefault="002045CF">
      <w:pPr>
        <w:pStyle w:val="normal0"/>
        <w:ind w:firstLine="720"/>
      </w:pPr>
      <w:r>
        <w:rPr>
          <w:rStyle w:val="CommentReference"/>
        </w:rPr>
        <w:commentReference w:id="46"/>
      </w:r>
    </w:p>
    <w:p w14:paraId="00000019" w14:textId="0F99B3B6" w:rsidR="00E3770A" w:rsidRDefault="00D222A2">
      <w:pPr>
        <w:pStyle w:val="normal0"/>
        <w:ind w:firstLine="720"/>
      </w:pPr>
      <w:commentRangeStart w:id="47"/>
      <w:r>
        <w:t>Scores do not always show the full story of a sporting event and it is difficult to capture the energy and effort put in by both teams</w:t>
      </w:r>
      <w:ins w:id="48" w:author="Kelly" w:date="2020-02-28T21:18:00Z">
        <w:r w:rsidR="004C7032">
          <w:t xml:space="preserve">. </w:t>
        </w:r>
      </w:ins>
      <w:del w:id="49" w:author="Kelly" w:date="2020-02-28T21:18:00Z">
        <w:r w:rsidDel="004C7032">
          <w:delText>, and w</w:delText>
        </w:r>
      </w:del>
      <w:ins w:id="50" w:author="Kelly" w:date="2020-02-28T21:18:00Z">
        <w:r w:rsidR="004C7032">
          <w:t>W</w:t>
        </w:r>
      </w:ins>
      <w:r>
        <w:t xml:space="preserve">hile there is always room for improvement, both players and coaches were very impressed with the level of determination displayed in each </w:t>
      </w:r>
      <w:del w:id="51" w:author="Kelly" w:date="2020-02-28T21:19:00Z">
        <w:r w:rsidDel="004C7032">
          <w:delText xml:space="preserve">and every </w:delText>
        </w:r>
      </w:del>
      <w:r>
        <w:t>game throughout the tournament.</w:t>
      </w:r>
      <w:commentRangeEnd w:id="47"/>
      <w:r w:rsidR="004C7032">
        <w:rPr>
          <w:rStyle w:val="CommentReference"/>
        </w:rPr>
        <w:commentReference w:id="47"/>
      </w:r>
    </w:p>
    <w:p w14:paraId="0000001A" w14:textId="77777777" w:rsidR="00E3770A" w:rsidRDefault="00E3770A">
      <w:pPr>
        <w:pStyle w:val="normal0"/>
        <w:ind w:firstLine="720"/>
      </w:pPr>
    </w:p>
    <w:p w14:paraId="0000001B" w14:textId="7C458FB6" w:rsidR="00E3770A" w:rsidRDefault="004C7032">
      <w:pPr>
        <w:pStyle w:val="normal0"/>
        <w:ind w:firstLine="720"/>
      </w:pPr>
      <w:ins w:id="52" w:author="Kelly" w:date="2020-02-28T21:19:00Z">
        <w:r>
          <w:t>“</w:t>
        </w:r>
      </w:ins>
      <w:del w:id="53" w:author="Kelly" w:date="2020-02-28T21:19:00Z">
        <w:r w:rsidR="00D222A2" w:rsidDel="004C7032">
          <w:delText>‘</w:delText>
        </w:r>
      </w:del>
      <w:r w:rsidR="00D222A2">
        <w:t xml:space="preserve">Everyone played really good and we’re starting to gel as a team more,” said Belanco. “Everyone played hard and we were able to capitalize on </w:t>
      </w:r>
      <w:commentRangeStart w:id="54"/>
      <w:del w:id="55" w:author="Kelly" w:date="2020-02-28T21:20:00Z">
        <w:r w:rsidR="00D222A2" w:rsidDel="004C7032">
          <w:delText xml:space="preserve">their </w:delText>
        </w:r>
      </w:del>
      <w:ins w:id="56" w:author="Kelly" w:date="2020-02-28T21:20:00Z">
        <w:r>
          <w:t xml:space="preserve">[our opponent’s] </w:t>
        </w:r>
        <w:commentRangeEnd w:id="54"/>
        <w:r>
          <w:rPr>
            <w:rStyle w:val="CommentReference"/>
          </w:rPr>
          <w:commentReference w:id="54"/>
        </w:r>
      </w:ins>
      <w:r w:rsidR="00D222A2">
        <w:t>flaws.”</w:t>
      </w:r>
    </w:p>
    <w:p w14:paraId="0000001C" w14:textId="77777777" w:rsidR="00E3770A" w:rsidRDefault="00E3770A">
      <w:pPr>
        <w:pStyle w:val="normal0"/>
        <w:ind w:firstLine="720"/>
      </w:pPr>
    </w:p>
    <w:p w14:paraId="0000001D" w14:textId="01BAE476" w:rsidR="00E3770A" w:rsidRDefault="00D222A2">
      <w:pPr>
        <w:pStyle w:val="normal0"/>
        <w:ind w:firstLine="720"/>
        <w:rPr>
          <w:ins w:id="58" w:author="Kelly" w:date="2020-02-28T21:23:00Z"/>
        </w:rPr>
      </w:pPr>
      <w:r>
        <w:t>The men’s team also played their final home tournament on the same day and were also successful in making it to the semifinals where they were eliminated. This marked the end of the season for both teams for 2019-2020</w:t>
      </w:r>
      <w:ins w:id="59" w:author="Kelly" w:date="2020-02-28T21:21:00Z">
        <w:r w:rsidR="004C7032">
          <w:t xml:space="preserve">. </w:t>
        </w:r>
      </w:ins>
      <w:commentRangeStart w:id="60"/>
      <w:del w:id="61" w:author="Kelly" w:date="2020-02-28T21:21:00Z">
        <w:r w:rsidDel="004C7032">
          <w:delText>, and t</w:delText>
        </w:r>
      </w:del>
      <w:ins w:id="62" w:author="Kelly" w:date="2020-02-28T21:21:00Z">
        <w:r w:rsidR="004C7032">
          <w:t>T</w:t>
        </w:r>
      </w:ins>
      <w:r>
        <w:t xml:space="preserve">hey </w:t>
      </w:r>
      <w:commentRangeEnd w:id="60"/>
      <w:r w:rsidR="004C7032">
        <w:rPr>
          <w:rStyle w:val="CommentReference"/>
        </w:rPr>
        <w:commentReference w:id="60"/>
      </w:r>
      <w:r>
        <w:t>will begin playing again in the fall semester later this year.</w:t>
      </w:r>
    </w:p>
    <w:p w14:paraId="6E3D045D" w14:textId="77777777" w:rsidR="004C7032" w:rsidRDefault="004C7032">
      <w:pPr>
        <w:pStyle w:val="normal0"/>
        <w:ind w:firstLine="720"/>
        <w:rPr>
          <w:ins w:id="63" w:author="Kelly" w:date="2020-02-28T21:23:00Z"/>
        </w:rPr>
      </w:pPr>
    </w:p>
    <w:p w14:paraId="35DD6616" w14:textId="7A534B67" w:rsidR="004C7032" w:rsidRDefault="004C7032">
      <w:pPr>
        <w:pStyle w:val="normal0"/>
        <w:ind w:firstLine="720"/>
        <w:rPr>
          <w:ins w:id="64" w:author="Kelly" w:date="2020-02-28T21:23:00Z"/>
        </w:rPr>
      </w:pPr>
      <w:ins w:id="65" w:author="Kelly" w:date="2020-02-28T21:23:00Z">
        <w:r>
          <w:t>Brendan,</w:t>
        </w:r>
      </w:ins>
    </w:p>
    <w:p w14:paraId="11440A7E" w14:textId="77777777" w:rsidR="004C7032" w:rsidRDefault="004C7032">
      <w:pPr>
        <w:pStyle w:val="normal0"/>
        <w:ind w:firstLine="720"/>
        <w:rPr>
          <w:ins w:id="66" w:author="Kelly" w:date="2020-02-28T21:25:00Z"/>
        </w:rPr>
      </w:pPr>
    </w:p>
    <w:p w14:paraId="467CA61C" w14:textId="65D79F1D" w:rsidR="004C7032" w:rsidRDefault="004C7032">
      <w:pPr>
        <w:pStyle w:val="normal0"/>
        <w:ind w:firstLine="720"/>
        <w:rPr>
          <w:ins w:id="67" w:author="Kelly" w:date="2020-02-28T21:26:00Z"/>
        </w:rPr>
      </w:pPr>
      <w:ins w:id="68" w:author="Kelly" w:date="2020-02-28T21:25:00Z">
        <w:r>
          <w:t xml:space="preserve">I can tell that you like writing about sports. This is a good piece. But there are parts of it that seem incomplete to me as a reader. I still have a few questions about the reschedule (see my notes above). As a reader, I should have those questions answered by the end. There were some really long sentences (lots of </w:t>
        </w:r>
      </w:ins>
      <w:ins w:id="69" w:author="Kelly" w:date="2020-02-28T21:26:00Z">
        <w:r>
          <w:t>“ands”). Try to make your sentences shorter for readability. If you have more than two “ands” in a sentence, it should probably be two sentences.</w:t>
        </w:r>
      </w:ins>
      <w:ins w:id="70" w:author="Kelly" w:date="2020-02-28T21:29:00Z">
        <w:r w:rsidR="008E3752">
          <w:t xml:space="preserve"> </w:t>
        </w:r>
      </w:ins>
    </w:p>
    <w:p w14:paraId="3A40E8AA" w14:textId="77777777" w:rsidR="004C7032" w:rsidRDefault="004C7032">
      <w:pPr>
        <w:pStyle w:val="normal0"/>
        <w:ind w:firstLine="720"/>
        <w:rPr>
          <w:ins w:id="71" w:author="Kelly" w:date="2020-02-28T21:27:00Z"/>
        </w:rPr>
      </w:pPr>
    </w:p>
    <w:p w14:paraId="68D6ABCB" w14:textId="4D56C171" w:rsidR="004C7032" w:rsidRDefault="004C7032">
      <w:pPr>
        <w:pStyle w:val="normal0"/>
        <w:ind w:firstLine="720"/>
        <w:rPr>
          <w:ins w:id="72" w:author="Kelly" w:date="2020-02-28T21:27:00Z"/>
        </w:rPr>
      </w:pPr>
      <w:ins w:id="73" w:author="Kelly" w:date="2020-02-28T21:27:00Z">
        <w:r>
          <w:t>For your next assignment:</w:t>
        </w:r>
      </w:ins>
    </w:p>
    <w:p w14:paraId="0E8988EE" w14:textId="04EBB1D9" w:rsidR="004C7032" w:rsidRDefault="004C7032" w:rsidP="004C7032">
      <w:pPr>
        <w:pStyle w:val="normal0"/>
        <w:numPr>
          <w:ilvl w:val="0"/>
          <w:numId w:val="1"/>
        </w:numPr>
        <w:rPr>
          <w:ins w:id="74" w:author="Kelly" w:date="2020-02-28T21:27:00Z"/>
        </w:rPr>
        <w:pPrChange w:id="75" w:author="Kelly" w:date="2020-02-28T21:27:00Z">
          <w:pPr>
            <w:pStyle w:val="normal0"/>
            <w:ind w:firstLine="720"/>
          </w:pPr>
        </w:pPrChange>
      </w:pPr>
      <w:ins w:id="76" w:author="Kelly" w:date="2020-02-28T21:27:00Z">
        <w:r>
          <w:t>Really work on writing in the active voice. I’ve added some helpful resources on this to MyLS because you’re not the only one who struggles with active voice.</w:t>
        </w:r>
      </w:ins>
    </w:p>
    <w:p w14:paraId="4CED97A5" w14:textId="35E97657" w:rsidR="004C7032" w:rsidRDefault="004C7032" w:rsidP="004C7032">
      <w:pPr>
        <w:pStyle w:val="normal0"/>
        <w:numPr>
          <w:ilvl w:val="0"/>
          <w:numId w:val="1"/>
        </w:numPr>
        <w:rPr>
          <w:ins w:id="77" w:author="Kelly" w:date="2020-02-28T21:27:00Z"/>
        </w:rPr>
        <w:pPrChange w:id="78" w:author="Kelly" w:date="2020-02-28T21:27:00Z">
          <w:pPr>
            <w:pStyle w:val="normal0"/>
            <w:ind w:firstLine="720"/>
          </w:pPr>
        </w:pPrChange>
      </w:pPr>
      <w:ins w:id="79" w:author="Kelly" w:date="2020-02-28T21:27:00Z">
        <w:r>
          <w:t>Remember to follow CP Style</w:t>
        </w:r>
      </w:ins>
    </w:p>
    <w:p w14:paraId="30653686" w14:textId="0BF76BFD" w:rsidR="004C7032" w:rsidRDefault="004C7032" w:rsidP="004C7032">
      <w:pPr>
        <w:pStyle w:val="normal0"/>
        <w:numPr>
          <w:ilvl w:val="0"/>
          <w:numId w:val="1"/>
        </w:numPr>
        <w:rPr>
          <w:ins w:id="80" w:author="Kelly" w:date="2020-02-28T21:23:00Z"/>
        </w:rPr>
        <w:pPrChange w:id="81" w:author="Kelly" w:date="2020-02-28T21:27:00Z">
          <w:pPr>
            <w:pStyle w:val="normal0"/>
            <w:ind w:firstLine="720"/>
          </w:pPr>
        </w:pPrChange>
      </w:pPr>
      <w:ins w:id="82" w:author="Kelly" w:date="2020-02-28T21:28:00Z">
        <w:r>
          <w:t xml:space="preserve">Don’t stack quotes on top of each other. Add context in between for the reader. Sometimes it’s confusing to read back to back quotes because it’s not clear at first who’s “speaking.” </w:t>
        </w:r>
        <w:r w:rsidR="008E3752">
          <w:t>I think I mentioned this in your last piece as well.</w:t>
        </w:r>
      </w:ins>
    </w:p>
    <w:p w14:paraId="3C17193B" w14:textId="77777777" w:rsidR="004C7032" w:rsidRDefault="004C7032">
      <w:pPr>
        <w:pStyle w:val="normal0"/>
        <w:ind w:firstLine="720"/>
        <w:rPr>
          <w:ins w:id="83" w:author="Kelly" w:date="2020-02-28T21:29:00Z"/>
        </w:rPr>
      </w:pPr>
    </w:p>
    <w:p w14:paraId="1C000470" w14:textId="4406F85E" w:rsidR="008E3752" w:rsidRDefault="008E3752">
      <w:pPr>
        <w:pStyle w:val="normal0"/>
        <w:ind w:firstLine="720"/>
        <w:rPr>
          <w:ins w:id="84" w:author="Kelly" w:date="2020-02-28T21:39:00Z"/>
        </w:rPr>
      </w:pPr>
      <w:ins w:id="85" w:author="Kelly" w:date="2020-02-28T21:29:00Z">
        <w:r>
          <w:t xml:space="preserve">Story pitch: 3.5/5 </w:t>
        </w:r>
      </w:ins>
    </w:p>
    <w:p w14:paraId="3101C77A" w14:textId="3FD40CED" w:rsidR="00352D34" w:rsidRDefault="00352D34">
      <w:pPr>
        <w:pStyle w:val="normal0"/>
        <w:ind w:firstLine="720"/>
        <w:rPr>
          <w:ins w:id="86" w:author="Kelly" w:date="2020-02-28T21:39:00Z"/>
        </w:rPr>
      </w:pPr>
      <w:ins w:id="87" w:author="Kelly" w:date="2020-02-28T21:39:00Z">
        <w:r>
          <w:t>I’d like to see a strong angle for your next story pitch, rather than a topic. Think about what you would write in your lead and pitch that first, followed by context and specific sources.</w:t>
        </w:r>
      </w:ins>
    </w:p>
    <w:p w14:paraId="30A18765" w14:textId="77777777" w:rsidR="00352D34" w:rsidRDefault="00352D34">
      <w:pPr>
        <w:pStyle w:val="normal0"/>
        <w:ind w:firstLine="720"/>
        <w:rPr>
          <w:ins w:id="88" w:author="Kelly" w:date="2020-02-28T21:39:00Z"/>
        </w:rPr>
      </w:pPr>
    </w:p>
    <w:p w14:paraId="3490BCA4" w14:textId="0404FEBA" w:rsidR="00352D34" w:rsidRDefault="00352D34">
      <w:pPr>
        <w:pStyle w:val="normal0"/>
        <w:ind w:firstLine="720"/>
        <w:rPr>
          <w:ins w:id="89" w:author="Kelly" w:date="2020-02-28T21:39:00Z"/>
        </w:rPr>
      </w:pPr>
      <w:ins w:id="90" w:author="Kelly" w:date="2020-02-28T21:39:00Z">
        <w:r>
          <w:t>Written: 3/5</w:t>
        </w:r>
      </w:ins>
    </w:p>
    <w:p w14:paraId="08140B5F" w14:textId="77777777" w:rsidR="00352D34" w:rsidRDefault="00352D34">
      <w:pPr>
        <w:pStyle w:val="normal0"/>
        <w:ind w:firstLine="720"/>
        <w:rPr>
          <w:ins w:id="91" w:author="Kelly" w:date="2020-02-28T21:39:00Z"/>
        </w:rPr>
      </w:pPr>
    </w:p>
    <w:p w14:paraId="30EC5C8B" w14:textId="77777777" w:rsidR="00352D34" w:rsidRDefault="00352D34">
      <w:pPr>
        <w:pStyle w:val="normal0"/>
        <w:ind w:firstLine="720"/>
        <w:rPr>
          <w:ins w:id="92" w:author="Kelly" w:date="2020-02-28T21:45:00Z"/>
        </w:rPr>
      </w:pPr>
      <w:ins w:id="93" w:author="Kelly" w:date="2020-02-28T21:39:00Z">
        <w:r>
          <w:t xml:space="preserve">Digital: 4/5 </w:t>
        </w:r>
      </w:ins>
    </w:p>
    <w:p w14:paraId="64C93B04" w14:textId="6F38A26C" w:rsidR="00352D34" w:rsidRDefault="00352D34">
      <w:pPr>
        <w:pStyle w:val="normal0"/>
        <w:ind w:firstLine="720"/>
      </w:pPr>
      <w:ins w:id="94" w:author="Kelly" w:date="2020-02-28T21:39:00Z">
        <w:r>
          <w:t xml:space="preserve">There were a few choppy transitions but overall I thought this was a fun way to introduce sports (and hockey) to a non-sport audience. </w:t>
        </w:r>
      </w:ins>
      <w:ins w:id="95" w:author="Kelly" w:date="2020-02-28T21:45:00Z">
        <w:r>
          <w:t xml:space="preserve">Well done! </w:t>
        </w:r>
      </w:ins>
      <w:bookmarkStart w:id="96" w:name="_GoBack"/>
      <w:bookmarkEnd w:id="96"/>
    </w:p>
    <w:sectPr w:rsidR="00352D3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y" w:date="2020-02-28T21:05:00Z" w:initials="K">
    <w:p w14:paraId="09297BAA" w14:textId="3C3036DF" w:rsidR="008E3752" w:rsidRDefault="008E3752">
      <w:pPr>
        <w:pStyle w:val="CommentText"/>
      </w:pPr>
      <w:r>
        <w:rPr>
          <w:rStyle w:val="CommentReference"/>
        </w:rPr>
        <w:annotationRef/>
      </w:r>
      <w:r>
        <w:t>Follow CP Style for headlines</w:t>
      </w:r>
    </w:p>
  </w:comment>
  <w:comment w:id="4" w:author="Kelly" w:date="2020-02-28T21:11:00Z" w:initials="K">
    <w:p w14:paraId="6ACCB4CD" w14:textId="77777777" w:rsidR="008E3752" w:rsidRDefault="008E3752">
      <w:pPr>
        <w:pStyle w:val="CommentText"/>
      </w:pPr>
      <w:r>
        <w:rPr>
          <w:rStyle w:val="CommentReference"/>
        </w:rPr>
        <w:annotationRef/>
      </w:r>
      <w:r>
        <w:t>This lead is OK. I would have liked to see you get to the news hook faster, which comes in paragraph four.</w:t>
      </w:r>
    </w:p>
    <w:p w14:paraId="3BEAED91" w14:textId="77777777" w:rsidR="008E3752" w:rsidRDefault="008E3752">
      <w:pPr>
        <w:pStyle w:val="CommentText"/>
      </w:pPr>
    </w:p>
    <w:p w14:paraId="6BBB551B" w14:textId="17A753BA" w:rsidR="008E3752" w:rsidRDefault="008E3752">
      <w:pPr>
        <w:pStyle w:val="CommentText"/>
      </w:pPr>
      <w:r>
        <w:t xml:space="preserve">Laurier Brantford’s women’s hockey team had to play their final tournament one week early or else risk forfeiting. </w:t>
      </w:r>
    </w:p>
  </w:comment>
  <w:comment w:id="15" w:author="Kelly" w:date="2020-02-28T21:12:00Z" w:initials="K">
    <w:p w14:paraId="4D0E6AFB" w14:textId="34B72BD1" w:rsidR="008E3752" w:rsidRDefault="008E3752">
      <w:pPr>
        <w:pStyle w:val="CommentText"/>
      </w:pPr>
      <w:r>
        <w:rPr>
          <w:rStyle w:val="CommentReference"/>
        </w:rPr>
        <w:annotationRef/>
      </w:r>
      <w:r>
        <w:t>I really want you to work on writing in the active voice for your next assignment.</w:t>
      </w:r>
    </w:p>
  </w:comment>
  <w:comment w:id="29" w:author="Kelly" w:date="2020-02-28T21:16:00Z" w:initials="K">
    <w:p w14:paraId="63FB3D61" w14:textId="13D56B7C" w:rsidR="008E3752" w:rsidRDefault="008E3752">
      <w:pPr>
        <w:pStyle w:val="CommentText"/>
      </w:pPr>
      <w:r>
        <w:rPr>
          <w:rStyle w:val="CommentReference"/>
        </w:rPr>
        <w:annotationRef/>
      </w:r>
      <w:r>
        <w:t>This isn’t a strong quote so you should just paraphrase it.</w:t>
      </w:r>
    </w:p>
  </w:comment>
  <w:comment w:id="46" w:author="Kelly" w:date="2020-02-28T21:18:00Z" w:initials="K">
    <w:p w14:paraId="6A7D8872" w14:textId="2C005032" w:rsidR="008E3752" w:rsidRDefault="008E3752">
      <w:pPr>
        <w:pStyle w:val="CommentText"/>
      </w:pPr>
      <w:r>
        <w:rPr>
          <w:rStyle w:val="CommentReference"/>
        </w:rPr>
        <w:annotationRef/>
      </w:r>
      <w:r>
        <w:t>Don’t stack quotes on top of each other like this without adding context in between. I think I mentioned this in your last assignment as well.</w:t>
      </w:r>
    </w:p>
  </w:comment>
  <w:comment w:id="47" w:author="Kelly" w:date="2020-02-28T21:19:00Z" w:initials="K">
    <w:p w14:paraId="27C10107" w14:textId="2915EA7F" w:rsidR="008E3752" w:rsidRDefault="008E3752">
      <w:pPr>
        <w:pStyle w:val="CommentText"/>
      </w:pPr>
      <w:r>
        <w:rPr>
          <w:rStyle w:val="CommentReference"/>
        </w:rPr>
        <w:annotationRef/>
      </w:r>
      <w:r>
        <w:t xml:space="preserve">I broke this up into two sentences because it was getting too long. </w:t>
      </w:r>
    </w:p>
  </w:comment>
  <w:comment w:id="54" w:author="Kelly" w:date="2020-02-28T21:21:00Z" w:initials="K">
    <w:p w14:paraId="2C1BF5A4" w14:textId="50D87D35" w:rsidR="008E3752" w:rsidRDefault="008E3752">
      <w:pPr>
        <w:pStyle w:val="CommentText"/>
      </w:pPr>
      <w:ins w:id="57" w:author="Kelly" w:date="2020-02-28T21:20:00Z">
        <w:r>
          <w:rPr>
            <w:rStyle w:val="CommentReference"/>
          </w:rPr>
          <w:annotationRef/>
        </w:r>
      </w:ins>
      <w:r>
        <w:t xml:space="preserve">I added this because it sounded like she was saying they were able to capitalize on their own team’s flaws. </w:t>
      </w:r>
    </w:p>
  </w:comment>
  <w:comment w:id="60" w:author="Kelly" w:date="2020-02-28T21:22:00Z" w:initials="K">
    <w:p w14:paraId="68E53B95" w14:textId="2393B2FB" w:rsidR="008E3752" w:rsidRDefault="008E3752">
      <w:pPr>
        <w:pStyle w:val="CommentText"/>
      </w:pPr>
      <w:r>
        <w:rPr>
          <w:rStyle w:val="CommentReference"/>
        </w:rPr>
        <w:annotationRef/>
      </w:r>
      <w:r>
        <w:t>Well presumably not them. Presumably, they’ll put a new team on the ice which may be different from this 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D7F3C"/>
    <w:multiLevelType w:val="hybridMultilevel"/>
    <w:tmpl w:val="BC70A9FC"/>
    <w:lvl w:ilvl="0" w:tplc="AA6CA210">
      <w:numFmt w:val="bullet"/>
      <w:lvlText w:val="—"/>
      <w:lvlJc w:val="left"/>
      <w:pPr>
        <w:ind w:left="1720" w:hanging="100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
  <w:rsids>
    <w:rsidRoot w:val="00E3770A"/>
    <w:rsid w:val="002045CF"/>
    <w:rsid w:val="00352D34"/>
    <w:rsid w:val="004C7032"/>
    <w:rsid w:val="008E3752"/>
    <w:rsid w:val="00BB01DC"/>
    <w:rsid w:val="00D222A2"/>
    <w:rsid w:val="00E377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222A2"/>
    <w:rPr>
      <w:sz w:val="18"/>
      <w:szCs w:val="18"/>
    </w:rPr>
  </w:style>
  <w:style w:type="paragraph" w:styleId="CommentText">
    <w:name w:val="annotation text"/>
    <w:basedOn w:val="Normal"/>
    <w:link w:val="CommentTextChar"/>
    <w:uiPriority w:val="99"/>
    <w:semiHidden/>
    <w:unhideWhenUsed/>
    <w:rsid w:val="00D222A2"/>
    <w:pPr>
      <w:spacing w:line="240" w:lineRule="auto"/>
    </w:pPr>
    <w:rPr>
      <w:sz w:val="24"/>
      <w:szCs w:val="24"/>
    </w:rPr>
  </w:style>
  <w:style w:type="character" w:customStyle="1" w:styleId="CommentTextChar">
    <w:name w:val="Comment Text Char"/>
    <w:basedOn w:val="DefaultParagraphFont"/>
    <w:link w:val="CommentText"/>
    <w:uiPriority w:val="99"/>
    <w:semiHidden/>
    <w:rsid w:val="00D222A2"/>
    <w:rPr>
      <w:sz w:val="24"/>
      <w:szCs w:val="24"/>
    </w:rPr>
  </w:style>
  <w:style w:type="paragraph" w:styleId="CommentSubject">
    <w:name w:val="annotation subject"/>
    <w:basedOn w:val="CommentText"/>
    <w:next w:val="CommentText"/>
    <w:link w:val="CommentSubjectChar"/>
    <w:uiPriority w:val="99"/>
    <w:semiHidden/>
    <w:unhideWhenUsed/>
    <w:rsid w:val="00D222A2"/>
    <w:rPr>
      <w:b/>
      <w:bCs/>
      <w:sz w:val="20"/>
      <w:szCs w:val="20"/>
    </w:rPr>
  </w:style>
  <w:style w:type="character" w:customStyle="1" w:styleId="CommentSubjectChar">
    <w:name w:val="Comment Subject Char"/>
    <w:basedOn w:val="CommentTextChar"/>
    <w:link w:val="CommentSubject"/>
    <w:uiPriority w:val="99"/>
    <w:semiHidden/>
    <w:rsid w:val="00D222A2"/>
    <w:rPr>
      <w:b/>
      <w:bCs/>
      <w:sz w:val="20"/>
      <w:szCs w:val="20"/>
    </w:rPr>
  </w:style>
  <w:style w:type="paragraph" w:styleId="BalloonText">
    <w:name w:val="Balloon Text"/>
    <w:basedOn w:val="Normal"/>
    <w:link w:val="BalloonTextChar"/>
    <w:uiPriority w:val="99"/>
    <w:semiHidden/>
    <w:unhideWhenUsed/>
    <w:rsid w:val="00D222A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2A2"/>
    <w:rPr>
      <w:rFonts w:ascii="Lucida Grande" w:hAnsi="Lucida Grande" w:cs="Lucida Grande"/>
      <w:sz w:val="18"/>
      <w:szCs w:val="18"/>
    </w:rPr>
  </w:style>
  <w:style w:type="paragraph" w:styleId="Revision">
    <w:name w:val="Revision"/>
    <w:hidden/>
    <w:uiPriority w:val="99"/>
    <w:semiHidden/>
    <w:rsid w:val="002045CF"/>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222A2"/>
    <w:rPr>
      <w:sz w:val="18"/>
      <w:szCs w:val="18"/>
    </w:rPr>
  </w:style>
  <w:style w:type="paragraph" w:styleId="CommentText">
    <w:name w:val="annotation text"/>
    <w:basedOn w:val="Normal"/>
    <w:link w:val="CommentTextChar"/>
    <w:uiPriority w:val="99"/>
    <w:semiHidden/>
    <w:unhideWhenUsed/>
    <w:rsid w:val="00D222A2"/>
    <w:pPr>
      <w:spacing w:line="240" w:lineRule="auto"/>
    </w:pPr>
    <w:rPr>
      <w:sz w:val="24"/>
      <w:szCs w:val="24"/>
    </w:rPr>
  </w:style>
  <w:style w:type="character" w:customStyle="1" w:styleId="CommentTextChar">
    <w:name w:val="Comment Text Char"/>
    <w:basedOn w:val="DefaultParagraphFont"/>
    <w:link w:val="CommentText"/>
    <w:uiPriority w:val="99"/>
    <w:semiHidden/>
    <w:rsid w:val="00D222A2"/>
    <w:rPr>
      <w:sz w:val="24"/>
      <w:szCs w:val="24"/>
    </w:rPr>
  </w:style>
  <w:style w:type="paragraph" w:styleId="CommentSubject">
    <w:name w:val="annotation subject"/>
    <w:basedOn w:val="CommentText"/>
    <w:next w:val="CommentText"/>
    <w:link w:val="CommentSubjectChar"/>
    <w:uiPriority w:val="99"/>
    <w:semiHidden/>
    <w:unhideWhenUsed/>
    <w:rsid w:val="00D222A2"/>
    <w:rPr>
      <w:b/>
      <w:bCs/>
      <w:sz w:val="20"/>
      <w:szCs w:val="20"/>
    </w:rPr>
  </w:style>
  <w:style w:type="character" w:customStyle="1" w:styleId="CommentSubjectChar">
    <w:name w:val="Comment Subject Char"/>
    <w:basedOn w:val="CommentTextChar"/>
    <w:link w:val="CommentSubject"/>
    <w:uiPriority w:val="99"/>
    <w:semiHidden/>
    <w:rsid w:val="00D222A2"/>
    <w:rPr>
      <w:b/>
      <w:bCs/>
      <w:sz w:val="20"/>
      <w:szCs w:val="20"/>
    </w:rPr>
  </w:style>
  <w:style w:type="paragraph" w:styleId="BalloonText">
    <w:name w:val="Balloon Text"/>
    <w:basedOn w:val="Normal"/>
    <w:link w:val="BalloonTextChar"/>
    <w:uiPriority w:val="99"/>
    <w:semiHidden/>
    <w:unhideWhenUsed/>
    <w:rsid w:val="00D222A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2A2"/>
    <w:rPr>
      <w:rFonts w:ascii="Lucida Grande" w:hAnsi="Lucida Grande" w:cs="Lucida Grande"/>
      <w:sz w:val="18"/>
      <w:szCs w:val="18"/>
    </w:rPr>
  </w:style>
  <w:style w:type="paragraph" w:styleId="Revision">
    <w:name w:val="Revision"/>
    <w:hidden/>
    <w:uiPriority w:val="99"/>
    <w:semiHidden/>
    <w:rsid w:val="002045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774</Words>
  <Characters>4414</Characters>
  <Application>Microsoft Macintosh Word</Application>
  <DocSecurity>0</DocSecurity>
  <Lines>36</Lines>
  <Paragraphs>10</Paragraphs>
  <ScaleCrop>false</ScaleCrop>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cp:lastModifiedBy>
  <cp:revision>3</cp:revision>
  <dcterms:created xsi:type="dcterms:W3CDTF">2020-02-29T02:05:00Z</dcterms:created>
  <dcterms:modified xsi:type="dcterms:W3CDTF">2020-02-29T02:46:00Z</dcterms:modified>
</cp:coreProperties>
</file>